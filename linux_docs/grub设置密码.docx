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t>grub设置密码</w:t>
      </w:r>
    </w:p>
    <w:p>
      <w:pPr>
        <w:pStyle w:val="2"/>
      </w:pPr>
      <w:r>
        <w:t>一、设置明文密码</w:t>
      </w:r>
    </w:p>
    <w:p>
      <w:pPr/>
      <w:r>
        <w:t>1、编辑/etc/grub.conf</w:t>
      </w:r>
    </w:p>
    <w:p>
      <w:pPr/>
      <w:r>
        <w:drawing>
          <wp:inline distT="0" distB="0" distL="114300" distR="114300">
            <wp:extent cx="5271770" cy="3720465"/>
            <wp:effectExtent l="0" t="0" r="508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2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>在开机的时候如果要编辑grub或者进入单用户模式的时候就提示需要使用密码了。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这时开机已经和平时不一样了，提示输入“p”或者是直接回车。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drawing>
          <wp:inline distT="0" distB="0" distL="114300" distR="114300">
            <wp:extent cx="5273040" cy="3295015"/>
            <wp:effectExtent l="0" t="0" r="38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9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当你输入正常的密码后，可进入的平时一样的界面。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drawing>
          <wp:inline distT="0" distB="0" distL="114300" distR="114300">
            <wp:extent cx="5271135" cy="3311525"/>
            <wp:effectExtent l="0" t="0" r="571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1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drawing>
          <wp:inline distT="0" distB="0" distL="114300" distR="114300">
            <wp:extent cx="5271135" cy="3606800"/>
            <wp:effectExtent l="0" t="0" r="5715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0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-1"/>
          <w:numId w:val="0"/>
        </w:numPr>
        <w:rPr>
          <w:ins w:id="1" w:author="cn" w:date="2015-12-27T07:38:47Z"/>
        </w:rPr>
        <w:pPrChange w:id="0" w:author="cn" w:date="2015-12-27T07:39:22Z">
          <w:pPr>
            <w:pStyle w:val="2"/>
          </w:pPr>
        </w:pPrChange>
      </w:pPr>
      <w:ins w:id="2" w:author="cn" w:date="2015-12-27T07:39:25Z">
        <w:r>
          <w:rPr/>
          <w:t>二</w:t>
        </w:r>
      </w:ins>
      <w:ins w:id="3" w:author="cn" w:date="2015-12-27T07:39:27Z">
        <w:r>
          <w:rPr/>
          <w:t>、</w:t>
        </w:r>
      </w:ins>
      <w:ins w:id="4" w:author="cn" w:date="2015-12-27T07:30:08Z">
        <w:r>
          <w:rPr/>
          <w:t>设置明文密码</w:t>
        </w:r>
      </w:ins>
    </w:p>
    <w:p>
      <w:pPr>
        <w:pStyle w:val="3"/>
        <w:rPr>
          <w:ins w:id="6" w:author="cn" w:date="2015-12-27T07:30:08Z"/>
        </w:rPr>
        <w:pPrChange w:id="5" w:author="cn" w:date="2015-12-27T07:39:13Z">
          <w:pPr/>
        </w:pPrChange>
      </w:pPr>
      <w:ins w:id="7" w:author="cn" w:date="2015-12-27T07:39:34Z">
        <w:r>
          <w:rPr/>
          <w:t>2</w:t>
        </w:r>
      </w:ins>
      <w:ins w:id="8" w:author="cn" w:date="2015-12-27T07:39:36Z">
        <w:r>
          <w:rPr/>
          <w:t>_</w:t>
        </w:r>
      </w:ins>
      <w:ins w:id="9" w:author="cn" w:date="2015-12-27T07:39:37Z">
        <w:r>
          <w:rPr/>
          <w:t>1</w:t>
        </w:r>
      </w:ins>
      <w:ins w:id="10" w:author="cn" w:date="2015-12-27T07:39:48Z">
        <w:r>
          <w:rPr/>
          <w:t>、</w:t>
        </w:r>
      </w:ins>
      <w:ins w:id="11" w:author="cn" w:date="2015-12-27T07:38:57Z">
        <w:r>
          <w:rPr/>
          <w:t>gr</w:t>
        </w:r>
      </w:ins>
      <w:ins w:id="12" w:author="cn" w:date="2015-12-27T07:38:58Z">
        <w:r>
          <w:rPr/>
          <w:t>ub-</w:t>
        </w:r>
      </w:ins>
      <w:ins w:id="13" w:author="cn" w:date="2015-12-27T07:38:59Z">
        <w:r>
          <w:rPr/>
          <w:t>md</w:t>
        </w:r>
      </w:ins>
      <w:ins w:id="14" w:author="cn" w:date="2015-12-27T07:39:00Z">
        <w:r>
          <w:rPr/>
          <w:t>5-</w:t>
        </w:r>
      </w:ins>
      <w:ins w:id="15" w:author="cn" w:date="2015-12-27T07:39:01Z">
        <w:r>
          <w:rPr/>
          <w:t>cry</w:t>
        </w:r>
      </w:ins>
      <w:ins w:id="16" w:author="cn" w:date="2015-12-27T07:39:02Z">
        <w:r>
          <w:rPr/>
          <w:t>pt</w:t>
        </w:r>
      </w:ins>
      <w:ins w:id="17" w:author="cn" w:date="2015-12-27T07:39:06Z">
        <w:r>
          <w:rPr/>
          <w:t>命令</w:t>
        </w:r>
      </w:ins>
      <w:ins w:id="18" w:author="cn" w:date="2015-12-27T07:39:09Z">
        <w:r>
          <w:rPr/>
          <w:t>介绍</w:t>
        </w:r>
      </w:ins>
    </w:p>
    <w:p>
      <w:pPr>
        <w:numPr>
          <w:ilvl w:val="-1"/>
          <w:numId w:val="0"/>
        </w:numPr>
        <w:rPr>
          <w:ins w:id="20" w:author="cn" w:date="2015-12-27T07:31:42Z"/>
        </w:rPr>
        <w:pPrChange w:id="19" w:author="cn" w:date="2015-12-27T07:30:43Z">
          <w:pPr>
            <w:numPr>
              <w:ilvl w:val="0"/>
              <w:numId w:val="1"/>
            </w:numPr>
          </w:pPr>
        </w:pPrChange>
      </w:pPr>
      <w:ins w:id="21" w:author="cn" w:date="2015-12-27T07:30:58Z">
        <w:r>
          <w:rPr/>
          <w:t>2</w:t>
        </w:r>
      </w:ins>
      <w:ins w:id="22" w:author="cn" w:date="2015-12-27T07:30:59Z">
        <w:r>
          <w:rPr/>
          <w:t>.1</w:t>
        </w:r>
      </w:ins>
      <w:ins w:id="23" w:author="cn" w:date="2015-12-27T07:31:00Z">
        <w:r>
          <w:rPr/>
          <w:t>、</w:t>
        </w:r>
      </w:ins>
      <w:ins w:id="24" w:author="cn" w:date="2015-12-27T07:31:09Z">
        <w:r>
          <w:rPr/>
          <w:t>执行</w:t>
        </w:r>
      </w:ins>
      <w:ins w:id="25" w:author="cn" w:date="2015-12-27T07:31:12Z">
        <w:r>
          <w:rPr/>
          <w:t>gr</w:t>
        </w:r>
      </w:ins>
      <w:ins w:id="26" w:author="cn" w:date="2015-12-27T07:31:13Z">
        <w:r>
          <w:rPr/>
          <w:t>ub-</w:t>
        </w:r>
      </w:ins>
      <w:ins w:id="27" w:author="cn" w:date="2015-12-27T07:31:14Z">
        <w:r>
          <w:rPr/>
          <w:t>md</w:t>
        </w:r>
      </w:ins>
      <w:ins w:id="28" w:author="cn" w:date="2015-12-27T07:31:15Z">
        <w:r>
          <w:rPr/>
          <w:t>5-</w:t>
        </w:r>
      </w:ins>
      <w:ins w:id="29" w:author="cn" w:date="2015-12-27T07:31:16Z">
        <w:r>
          <w:rPr/>
          <w:t>c</w:t>
        </w:r>
      </w:ins>
      <w:ins w:id="30" w:author="cn" w:date="2015-12-27T07:31:17Z">
        <w:r>
          <w:rPr/>
          <w:t>ry</w:t>
        </w:r>
      </w:ins>
      <w:ins w:id="31" w:author="cn" w:date="2015-12-27T07:31:18Z">
        <w:r>
          <w:rPr/>
          <w:t>pt</w:t>
        </w:r>
      </w:ins>
      <w:ins w:id="32" w:author="cn" w:date="2015-12-27T07:31:32Z">
        <w:r>
          <w:rPr/>
          <w:t>命令，</w:t>
        </w:r>
      </w:ins>
      <w:ins w:id="33" w:author="cn" w:date="2015-12-27T07:31:34Z">
        <w:r>
          <w:rPr/>
          <w:t>生成</w:t>
        </w:r>
      </w:ins>
      <w:ins w:id="34" w:author="cn" w:date="2015-12-27T07:31:36Z">
        <w:r>
          <w:rPr/>
          <w:t>相应</w:t>
        </w:r>
      </w:ins>
      <w:ins w:id="35" w:author="cn" w:date="2015-12-27T07:31:37Z">
        <w:r>
          <w:rPr/>
          <w:t>的</w:t>
        </w:r>
      </w:ins>
      <w:ins w:id="36" w:author="cn" w:date="2015-12-27T07:31:39Z">
        <w:r>
          <w:rPr/>
          <w:t>密码</w:t>
        </w:r>
      </w:ins>
      <w:ins w:id="37" w:author="cn" w:date="2015-12-27T07:31:41Z">
        <w:r>
          <w:rPr/>
          <w:t>。</w:t>
        </w:r>
      </w:ins>
    </w:p>
    <w:p>
      <w:pPr>
        <w:numPr>
          <w:ilvl w:val="-1"/>
          <w:numId w:val="0"/>
        </w:numPr>
        <w:rPr>
          <w:ins w:id="39" w:author="cn" w:date="2015-12-27T07:32:06Z"/>
        </w:rPr>
        <w:pPrChange w:id="38" w:author="cn" w:date="2015-12-27T07:30:43Z">
          <w:pPr>
            <w:numPr>
              <w:ilvl w:val="0"/>
              <w:numId w:val="1"/>
            </w:numPr>
          </w:pPr>
        </w:pPrChange>
      </w:pPr>
      <w:ins w:id="40" w:author="cn" w:date="2015-12-27T07:32:03Z">
        <w:r>
          <w:rPr/>
          <w:drawing>
            <wp:inline distT="0" distB="0" distL="114300" distR="114300">
              <wp:extent cx="3818890" cy="1181100"/>
              <wp:effectExtent l="0" t="0" r="10160" b="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Picture 6"/>
                      <pic:cNvPicPr>
                        <a:picLocks noChangeAspect="1"/>
                      </pic:cNvPicPr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8890" cy="1181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pic:spPr>
                  </pic:pic>
                </a:graphicData>
              </a:graphic>
            </wp:inline>
          </w:drawing>
        </w:r>
      </w:ins>
    </w:p>
    <w:p>
      <w:pPr>
        <w:numPr>
          <w:ilvl w:val="-1"/>
          <w:numId w:val="0"/>
        </w:numPr>
        <w:rPr>
          <w:ins w:id="43" w:author="cn" w:date="2015-12-27T07:34:39Z"/>
        </w:rPr>
        <w:pPrChange w:id="42" w:author="cn" w:date="2015-12-27T07:30:43Z">
          <w:pPr>
            <w:numPr>
              <w:ilvl w:val="0"/>
              <w:numId w:val="1"/>
            </w:numPr>
          </w:pPr>
        </w:pPrChange>
      </w:pPr>
      <w:ins w:id="44" w:author="cn" w:date="2015-12-27T07:32:07Z">
        <w:r>
          <w:rPr/>
          <w:t>2.</w:t>
        </w:r>
      </w:ins>
      <w:ins w:id="45" w:author="cn" w:date="2015-12-27T07:32:08Z">
        <w:r>
          <w:rPr/>
          <w:t>2</w:t>
        </w:r>
      </w:ins>
      <w:ins w:id="46" w:author="cn" w:date="2015-12-27T07:32:09Z">
        <w:r>
          <w:rPr/>
          <w:t>、</w:t>
        </w:r>
      </w:ins>
      <w:ins w:id="47" w:author="cn" w:date="2015-12-27T07:32:13Z">
        <w:r>
          <w:rPr/>
          <w:t>复制</w:t>
        </w:r>
      </w:ins>
      <w:ins w:id="48" w:author="cn" w:date="2015-12-27T07:32:18Z">
        <w:r>
          <w:rPr/>
          <w:t>经过</w:t>
        </w:r>
      </w:ins>
      <w:ins w:id="49" w:author="cn" w:date="2015-12-27T07:32:22Z">
        <w:r>
          <w:rPr/>
          <w:t>md5</w:t>
        </w:r>
      </w:ins>
      <w:ins w:id="50" w:author="cn" w:date="2015-12-27T07:32:24Z">
        <w:r>
          <w:rPr/>
          <w:t>加密</w:t>
        </w:r>
      </w:ins>
      <w:ins w:id="51" w:author="cn" w:date="2015-12-27T07:32:25Z">
        <w:r>
          <w:rPr/>
          <w:t>过</w:t>
        </w:r>
      </w:ins>
      <w:ins w:id="52" w:author="cn" w:date="2015-12-27T07:32:26Z">
        <w:r>
          <w:rPr/>
          <w:t>的</w:t>
        </w:r>
      </w:ins>
      <w:ins w:id="53" w:author="cn" w:date="2015-12-27T07:32:27Z">
        <w:r>
          <w:rPr/>
          <w:t>密码</w:t>
        </w:r>
      </w:ins>
      <w:ins w:id="54" w:author="cn" w:date="2015-12-27T07:32:29Z">
        <w:r>
          <w:rPr/>
          <w:t>到</w:t>
        </w:r>
      </w:ins>
      <w:ins w:id="55" w:author="cn" w:date="2015-12-27T07:32:31Z">
        <w:r>
          <w:rPr/>
          <w:t>/</w:t>
        </w:r>
      </w:ins>
      <w:ins w:id="56" w:author="cn" w:date="2015-12-27T07:32:32Z">
        <w:r>
          <w:rPr/>
          <w:t>etc/</w:t>
        </w:r>
      </w:ins>
      <w:ins w:id="57" w:author="cn" w:date="2015-12-27T07:32:33Z">
        <w:r>
          <w:rPr/>
          <w:t>gr</w:t>
        </w:r>
      </w:ins>
      <w:ins w:id="58" w:author="cn" w:date="2015-12-27T07:32:34Z">
        <w:r>
          <w:rPr/>
          <w:t>ub.</w:t>
        </w:r>
      </w:ins>
      <w:ins w:id="59" w:author="cn" w:date="2015-12-27T07:32:35Z">
        <w:r>
          <w:rPr/>
          <w:t>conf</w:t>
        </w:r>
      </w:ins>
      <w:ins w:id="60" w:author="cn" w:date="2015-12-27T07:32:38Z">
        <w:r>
          <w:rPr/>
          <w:t>文件</w:t>
        </w:r>
      </w:ins>
      <w:ins w:id="61" w:author="cn" w:date="2015-12-27T07:32:39Z">
        <w:r>
          <w:rPr/>
          <w:t>的</w:t>
        </w:r>
      </w:ins>
      <w:ins w:id="62" w:author="cn" w:date="2015-12-27T07:32:41Z">
        <w:r>
          <w:rPr/>
          <w:t>指定</w:t>
        </w:r>
      </w:ins>
      <w:ins w:id="63" w:author="cn" w:date="2015-12-27T07:32:43Z">
        <w:r>
          <w:rPr/>
          <w:t>位置</w:t>
        </w:r>
      </w:ins>
      <w:ins w:id="64" w:author="cn" w:date="2015-12-27T07:32:46Z">
        <w:r>
          <w:rPr/>
          <w:t>，</w:t>
        </w:r>
      </w:ins>
      <w:ins w:id="65" w:author="cn" w:date="2015-12-27T07:32:49Z">
        <w:r>
          <w:rPr/>
          <w:t>格式</w:t>
        </w:r>
      </w:ins>
      <w:ins w:id="66" w:author="cn" w:date="2015-12-27T07:32:51Z">
        <w:r>
          <w:rPr/>
          <w:t>如下</w:t>
        </w:r>
      </w:ins>
    </w:p>
    <w:p>
      <w:pPr>
        <w:numPr>
          <w:ilvl w:val="-1"/>
          <w:numId w:val="0"/>
        </w:numPr>
        <w:rPr>
          <w:ins w:id="68" w:author="cn" w:date="2015-12-27T07:35:50Z"/>
        </w:rPr>
        <w:pPrChange w:id="67" w:author="cn" w:date="2015-12-27T07:30:43Z">
          <w:pPr>
            <w:numPr>
              <w:ilvl w:val="0"/>
              <w:numId w:val="1"/>
            </w:numPr>
          </w:pPr>
        </w:pPrChange>
      </w:pPr>
      <w:ins w:id="69" w:author="cn" w:date="2015-12-27T07:35:08Z">
        <w:r>
          <w:rPr/>
          <w:t>p</w:t>
        </w:r>
      </w:ins>
      <w:ins w:id="70" w:author="cn" w:date="2015-12-27T07:34:41Z">
        <w:r>
          <w:rPr/>
          <w:t>ass</w:t>
        </w:r>
      </w:ins>
      <w:ins w:id="71" w:author="cn" w:date="2015-12-27T07:34:42Z">
        <w:r>
          <w:rPr/>
          <w:t>wor</w:t>
        </w:r>
      </w:ins>
      <w:ins w:id="72" w:author="cn" w:date="2015-12-27T07:34:43Z">
        <w:r>
          <w:rPr/>
          <w:t>d</w:t>
        </w:r>
      </w:ins>
      <w:ins w:id="73" w:author="cn" w:date="2015-12-27T07:34:44Z">
        <w:r>
          <w:rPr/>
          <w:t xml:space="preserve"> </w:t>
        </w:r>
      </w:ins>
      <w:ins w:id="74" w:author="cn" w:date="2015-12-27T07:34:45Z">
        <w:r>
          <w:rPr/>
          <w:t>-</w:t>
        </w:r>
      </w:ins>
      <w:ins w:id="75" w:author="cn" w:date="2015-12-27T07:37:20Z">
        <w:r>
          <w:rPr/>
          <w:t>-</w:t>
        </w:r>
      </w:ins>
      <w:ins w:id="76" w:author="cn" w:date="2015-12-27T07:34:46Z">
        <w:r>
          <w:rPr/>
          <w:t>md5</w:t>
        </w:r>
      </w:ins>
      <w:ins w:id="77" w:author="cn" w:date="2015-12-27T07:34:47Z">
        <w:r>
          <w:rPr/>
          <w:t xml:space="preserve"> </w:t>
        </w:r>
      </w:ins>
      <w:ins w:id="78" w:author="cn" w:date="2015-12-27T07:36:04Z">
        <w:r>
          <w:rPr/>
          <w:t>s</w:t>
        </w:r>
      </w:ins>
      <w:ins w:id="79" w:author="cn" w:date="2015-12-27T07:36:05Z">
        <w:r>
          <w:rPr/>
          <w:t>tart</w:t>
        </w:r>
      </w:ins>
      <w:ins w:id="80" w:author="cn" w:date="2015-12-27T07:36:07Z">
        <w:r>
          <w:rPr/>
          <w:t>_</w:t>
        </w:r>
      </w:ins>
      <w:ins w:id="81" w:author="cn" w:date="2015-12-27T07:34:54Z">
        <w:r>
          <w:rPr/>
          <w:t>p</w:t>
        </w:r>
      </w:ins>
      <w:ins w:id="82" w:author="cn" w:date="2015-12-27T07:34:55Z">
        <w:r>
          <w:rPr/>
          <w:t>a</w:t>
        </w:r>
      </w:ins>
      <w:ins w:id="83" w:author="cn" w:date="2015-12-27T07:34:57Z">
        <w:r>
          <w:rPr/>
          <w:t>ssw</w:t>
        </w:r>
      </w:ins>
      <w:ins w:id="84" w:author="cn" w:date="2015-12-27T07:34:58Z">
        <w:r>
          <w:rPr/>
          <w:t>d</w:t>
        </w:r>
      </w:ins>
      <w:ins w:id="85" w:author="cn" w:date="2015-12-27T07:36:12Z">
        <w:r>
          <w:rPr/>
          <w:t>_end</w:t>
        </w:r>
      </w:ins>
      <w:ins w:id="86" w:author="cn" w:date="2015-12-27T07:36:15Z">
        <w:r>
          <w:rPr/>
          <w:t>s</w:t>
        </w:r>
      </w:ins>
    </w:p>
    <w:p>
      <w:pPr>
        <w:numPr>
          <w:ilvl w:val="-1"/>
          <w:numId w:val="0"/>
        </w:numPr>
        <w:rPr>
          <w:ins w:id="88" w:author="cn" w:date="2015-12-27T07:32:51Z"/>
        </w:rPr>
        <w:pPrChange w:id="87" w:author="cn" w:date="2015-12-27T07:30:43Z">
          <w:pPr>
            <w:numPr>
              <w:ilvl w:val="0"/>
              <w:numId w:val="1"/>
            </w:numPr>
          </w:pPr>
        </w:pPrChange>
      </w:pPr>
    </w:p>
    <w:p>
      <w:pPr>
        <w:numPr>
          <w:ilvl w:val="-1"/>
          <w:numId w:val="0"/>
        </w:numPr>
        <w:rPr>
          <w:ins w:id="90" w:author="cn" w:date="2015-12-27T07:39:58Z"/>
        </w:rPr>
        <w:pPrChange w:id="89" w:author="cn" w:date="2015-12-27T07:30:43Z">
          <w:pPr>
            <w:numPr>
              <w:ilvl w:val="0"/>
              <w:numId w:val="1"/>
            </w:numPr>
          </w:pPr>
        </w:pPrChange>
      </w:pPr>
      <w:ins w:id="91" w:author="cn" w:date="2015-12-27T07:37:11Z">
        <w:r>
          <w:rPr/>
          <w:drawing>
            <wp:inline distT="0" distB="0" distL="114300" distR="114300">
              <wp:extent cx="5269230" cy="3493135"/>
              <wp:effectExtent l="0" t="0" r="7620" b="12065"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Picture 8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69230" cy="34931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pic:spPr>
                  </pic:pic>
                </a:graphicData>
              </a:graphic>
            </wp:inline>
          </w:drawing>
        </w:r>
      </w:ins>
    </w:p>
    <w:p>
      <w:pPr>
        <w:pStyle w:val="3"/>
        <w:numPr>
          <w:ilvl w:val="0"/>
          <w:numId w:val="1"/>
        </w:numPr>
        <w:rPr>
          <w:ins w:id="94" w:author="cn" w:date="2015-12-27T07:40:46Z"/>
        </w:rPr>
        <w:pPrChange w:id="93" w:author="cn" w:date="2015-12-27T07:40:43Z">
          <w:pPr>
            <w:numPr>
              <w:ilvl w:val="0"/>
              <w:numId w:val="1"/>
            </w:numPr>
          </w:pPr>
        </w:pPrChange>
      </w:pPr>
      <w:ins w:id="95" w:author="cn" w:date="2015-12-27T07:40:00Z">
        <w:r>
          <w:rPr/>
          <w:t>2</w:t>
        </w:r>
      </w:ins>
      <w:ins w:id="96" w:author="cn" w:date="2015-12-27T07:40:03Z">
        <w:r>
          <w:rPr/>
          <w:t>_</w:t>
        </w:r>
      </w:ins>
      <w:ins w:id="97" w:author="cn" w:date="2015-12-27T07:40:04Z">
        <w:r>
          <w:rPr/>
          <w:t>2</w:t>
        </w:r>
      </w:ins>
      <w:ins w:id="98" w:author="cn" w:date="2015-12-27T07:40:07Z">
        <w:r>
          <w:rPr/>
          <w:t>、</w:t>
        </w:r>
      </w:ins>
      <w:ins w:id="99" w:author="cn" w:date="2015-12-27T07:40:35Z">
        <w:r>
          <w:rPr/>
          <w:t>使用</w:t>
        </w:r>
      </w:ins>
      <w:ins w:id="100" w:author="cn" w:date="2015-12-27T07:40:36Z">
        <w:r>
          <w:rPr/>
          <w:t>sha</w:t>
        </w:r>
      </w:ins>
      <w:ins w:id="101" w:author="cn" w:date="2015-12-27T07:40:38Z">
        <w:r>
          <w:rPr/>
          <w:t>加密</w:t>
        </w:r>
      </w:ins>
    </w:p>
    <w:p>
      <w:pPr>
        <w:numPr>
          <w:ilvl w:val="0"/>
          <w:numId w:val="1"/>
        </w:numPr>
        <w:rPr>
          <w:ins w:id="103" w:author="cn" w:date="2015-12-27T07:41:12Z"/>
        </w:rPr>
        <w:pPrChange w:id="102" w:author="cn" w:date="2015-12-27T07:40:43Z">
          <w:pPr>
            <w:numPr>
              <w:ilvl w:val="0"/>
              <w:numId w:val="1"/>
            </w:numPr>
          </w:pPr>
        </w:pPrChange>
      </w:pPr>
      <w:ins w:id="104" w:author="cn" w:date="2015-12-27T07:41:10Z">
        <w:r>
          <w:rPr/>
          <w:t>命令：</w:t>
        </w:r>
      </w:ins>
      <w:ins w:id="105" w:author="cn" w:date="2015-12-27T07:41:38Z">
        <w:r>
          <w:rPr/>
          <w:t>grub</w:t>
        </w:r>
      </w:ins>
      <w:ins w:id="106" w:author="cn" w:date="2015-12-27T07:41:39Z">
        <w:r>
          <w:rPr/>
          <w:t>-</w:t>
        </w:r>
      </w:ins>
      <w:ins w:id="107" w:author="cn" w:date="2015-12-27T07:41:40Z">
        <w:r>
          <w:rPr/>
          <w:t>cry</w:t>
        </w:r>
      </w:ins>
      <w:ins w:id="108" w:author="cn" w:date="2015-12-27T07:41:41Z">
        <w:r>
          <w:rPr/>
          <w:t>pt</w:t>
        </w:r>
      </w:ins>
    </w:p>
    <w:p>
      <w:pPr>
        <w:numPr>
          <w:ilvl w:val="0"/>
          <w:numId w:val="1"/>
        </w:numPr>
        <w:rPr>
          <w:ins w:id="110" w:author="cn" w:date="2015-12-27T07:42:30Z"/>
        </w:rPr>
        <w:pPrChange w:id="109" w:author="cn" w:date="2015-12-27T07:40:43Z">
          <w:pPr>
            <w:numPr>
              <w:ilvl w:val="0"/>
              <w:numId w:val="1"/>
            </w:numPr>
          </w:pPr>
        </w:pPrChange>
      </w:pPr>
      <w:ins w:id="111" w:author="cn" w:date="2015-12-27T07:41:18Z">
        <w:r>
          <w:rPr/>
          <w:t>介绍</w:t>
        </w:r>
      </w:ins>
      <w:ins w:id="112" w:author="cn" w:date="2015-12-27T07:41:19Z">
        <w:r>
          <w:rPr/>
          <w:t>：</w:t>
        </w:r>
      </w:ins>
      <w:ins w:id="113" w:author="cn" w:date="2015-12-27T07:41:46Z">
        <w:r>
          <w:rPr/>
          <w:t>默认是</w:t>
        </w:r>
      </w:ins>
      <w:ins w:id="114" w:author="cn" w:date="2015-12-27T07:41:48Z">
        <w:r>
          <w:rPr/>
          <w:t>进行</w:t>
        </w:r>
      </w:ins>
      <w:ins w:id="115" w:author="cn" w:date="2015-12-27T07:41:57Z">
        <w:r>
          <w:rPr/>
          <w:t>sha</w:t>
        </w:r>
      </w:ins>
      <w:ins w:id="116" w:author="cn" w:date="2015-12-27T07:41:59Z">
        <w:r>
          <w:rPr/>
          <w:t>-5</w:t>
        </w:r>
      </w:ins>
      <w:ins w:id="117" w:author="cn" w:date="2015-12-27T07:42:00Z">
        <w:r>
          <w:rPr/>
          <w:t>12</w:t>
        </w:r>
      </w:ins>
      <w:ins w:id="118" w:author="cn" w:date="2015-12-27T07:42:02Z">
        <w:r>
          <w:rPr/>
          <w:t>进行</w:t>
        </w:r>
      </w:ins>
      <w:ins w:id="119" w:author="cn" w:date="2015-12-27T07:42:05Z">
        <w:r>
          <w:rPr/>
          <w:t>加密</w:t>
        </w:r>
      </w:ins>
      <w:ins w:id="120" w:author="cn" w:date="2015-12-27T07:42:10Z">
        <w:r>
          <w:rPr/>
          <w:t>，</w:t>
        </w:r>
      </w:ins>
      <w:ins w:id="121" w:author="cn" w:date="2015-12-27T07:42:11Z">
        <w:r>
          <w:rPr/>
          <w:t>也</w:t>
        </w:r>
      </w:ins>
      <w:ins w:id="122" w:author="cn" w:date="2015-12-27T07:42:13Z">
        <w:r>
          <w:rPr/>
          <w:t>可以</w:t>
        </w:r>
      </w:ins>
      <w:ins w:id="123" w:author="cn" w:date="2015-12-27T07:42:15Z">
        <w:r>
          <w:rPr/>
          <w:t>指定</w:t>
        </w:r>
      </w:ins>
      <w:ins w:id="124" w:author="cn" w:date="2015-12-27T07:42:17Z">
        <w:r>
          <w:rPr/>
          <w:t>加密</w:t>
        </w:r>
      </w:ins>
      <w:ins w:id="125" w:author="cn" w:date="2015-12-27T07:42:19Z">
        <w:r>
          <w:rPr/>
          <w:t>方式</w:t>
        </w:r>
      </w:ins>
      <w:ins w:id="126" w:author="cn" w:date="2015-12-27T07:42:28Z">
        <w:r>
          <w:rPr/>
          <w:t>，</w:t>
        </w:r>
      </w:ins>
      <w:ins w:id="127" w:author="cn" w:date="2015-12-27T07:42:29Z">
        <w:r>
          <w:rPr/>
          <w:t>如</w:t>
        </w:r>
      </w:ins>
    </w:p>
    <w:p>
      <w:pPr>
        <w:numPr>
          <w:ilvl w:val="0"/>
          <w:numId w:val="1"/>
        </w:numPr>
        <w:ind w:firstLine="420"/>
        <w:pPrChange w:id="128" w:author="cn" w:date="2015-12-27T07:42:31Z">
          <w:pPr>
            <w:numPr>
              <w:ilvl w:val="0"/>
              <w:numId w:val="1"/>
            </w:numPr>
          </w:pPr>
        </w:pPrChange>
      </w:pPr>
      <w:ins w:id="129" w:author="cn" w:date="2015-12-27T07:42:37Z">
        <w:r>
          <w:rPr/>
          <w:t>grub</w:t>
        </w:r>
      </w:ins>
      <w:ins w:id="130" w:author="cn" w:date="2015-12-27T07:42:47Z">
        <w:r>
          <w:rPr/>
          <w:t>-</w:t>
        </w:r>
      </w:ins>
      <w:ins w:id="131" w:author="cn" w:date="2015-12-27T07:42:48Z">
        <w:r>
          <w:rPr/>
          <w:t>cry</w:t>
        </w:r>
      </w:ins>
      <w:ins w:id="132" w:author="cn" w:date="2015-12-27T07:42:49Z">
        <w:r>
          <w:rPr/>
          <w:t>pt</w:t>
        </w:r>
      </w:ins>
      <w:ins w:id="133" w:author="cn" w:date="2015-12-27T07:42:50Z">
        <w:r>
          <w:rPr/>
          <w:t xml:space="preserve"> -</w:t>
        </w:r>
      </w:ins>
      <w:ins w:id="134" w:author="cn" w:date="2015-12-27T07:42:51Z">
        <w:r>
          <w:rPr/>
          <w:t>-s</w:t>
        </w:r>
      </w:ins>
      <w:ins w:id="135" w:author="cn" w:date="2015-12-27T07:42:52Z">
        <w:r>
          <w:rPr/>
          <w:t>ha</w:t>
        </w:r>
      </w:ins>
      <w:ins w:id="136" w:author="cn" w:date="2015-12-27T07:42:53Z">
        <w:r>
          <w:rPr/>
          <w:t>-</w:t>
        </w:r>
      </w:ins>
      <w:ins w:id="137" w:author="cn" w:date="2015-12-27T07:42:54Z">
        <w:r>
          <w:rPr/>
          <w:t>256</w:t>
        </w:r>
      </w:ins>
    </w:p>
    <w:p>
      <w:pPr>
        <w:rPr>
          <w:ins w:id="138" w:author="cn" w:date="2015-12-27T07:44:13Z"/>
        </w:rPr>
      </w:pPr>
      <w:ins w:id="139" w:author="cn" w:date="2015-12-27T07:43:43Z">
        <w:r>
          <w:rPr/>
          <w:drawing>
            <wp:inline distT="0" distB="0" distL="114300" distR="114300">
              <wp:extent cx="5273040" cy="988695"/>
              <wp:effectExtent l="0" t="0" r="3810" b="1905"/>
              <wp:docPr id="9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Picture 9"/>
                      <pic:cNvPicPr>
                        <a:picLocks noChangeAspect="1"/>
                      </pic:cNvPicPr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3040" cy="9886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pic:spPr>
                  </pic:pic>
                </a:graphicData>
              </a:graphic>
            </wp:inline>
          </w:drawing>
        </w:r>
      </w:ins>
    </w:p>
    <w:p>
      <w:pPr>
        <w:rPr>
          <w:ins w:id="141" w:author="cn" w:date="2015-12-27T07:44:55Z"/>
        </w:rPr>
      </w:pPr>
      <w:ins w:id="142" w:author="cn" w:date="2015-12-27T07:44:51Z">
        <w:r>
          <w:rPr/>
          <w:t>格式：</w:t>
        </w:r>
      </w:ins>
      <w:ins w:id="143" w:author="cn" w:date="2015-12-27T07:44:22Z">
        <w:r>
          <w:rPr/>
          <w:t>也</w:t>
        </w:r>
      </w:ins>
      <w:ins w:id="144" w:author="cn" w:date="2015-12-27T07:44:23Z">
        <w:r>
          <w:rPr/>
          <w:t>同样</w:t>
        </w:r>
      </w:ins>
      <w:ins w:id="145" w:author="cn" w:date="2015-12-27T07:44:24Z">
        <w:r>
          <w:rPr/>
          <w:t>是在</w:t>
        </w:r>
      </w:ins>
      <w:ins w:id="146" w:author="cn" w:date="2015-12-27T07:44:28Z">
        <w:r>
          <w:rPr/>
          <w:t>hidden</w:t>
        </w:r>
      </w:ins>
      <w:ins w:id="147" w:author="cn" w:date="2015-12-27T07:44:38Z">
        <w:r>
          <w:rPr/>
          <w:t>menu</w:t>
        </w:r>
      </w:ins>
      <w:ins w:id="148" w:author="cn" w:date="2015-12-27T07:44:42Z">
        <w:r>
          <w:rPr/>
          <w:t>下面</w:t>
        </w:r>
      </w:ins>
    </w:p>
    <w:p>
      <w:pPr>
        <w:rPr>
          <w:ins w:id="149" w:author="cn" w:date="2015-12-27T07:45:42Z"/>
        </w:rPr>
      </w:pPr>
      <w:ins w:id="150" w:author="cn" w:date="2015-12-27T07:45:00Z">
        <w:r>
          <w:rPr/>
          <w:t>password</w:t>
        </w:r>
      </w:ins>
      <w:ins w:id="151" w:author="cn" w:date="2015-12-27T07:45:01Z">
        <w:r>
          <w:rPr/>
          <w:t xml:space="preserve"> </w:t>
        </w:r>
      </w:ins>
      <w:ins w:id="152" w:author="cn" w:date="2015-12-27T07:45:11Z">
        <w:r>
          <w:rPr/>
          <w:t>--</w:t>
        </w:r>
      </w:ins>
      <w:ins w:id="153" w:author="cn" w:date="2015-12-27T07:45:20Z">
        <w:r>
          <w:rPr/>
          <w:t>encrypted</w:t>
        </w:r>
      </w:ins>
      <w:ins w:id="154" w:author="cn" w:date="2015-12-27T07:45:21Z">
        <w:r>
          <w:rPr/>
          <w:t xml:space="preserve"> </w:t>
        </w:r>
      </w:ins>
      <w:ins w:id="155" w:author="cn" w:date="2015-12-27T07:45:25Z">
        <w:r>
          <w:rPr/>
          <w:t>password</w:t>
        </w:r>
      </w:ins>
      <w:ins w:id="156" w:author="cn" w:date="2015-12-27T07:45:27Z">
        <w:r>
          <w:rPr/>
          <w:t>-k</w:t>
        </w:r>
      </w:ins>
      <w:ins w:id="157" w:author="cn" w:date="2015-12-27T07:45:28Z">
        <w:r>
          <w:rPr/>
          <w:t>eys</w:t>
        </w:r>
      </w:ins>
    </w:p>
    <w:p>
      <w:pPr/>
      <w:ins w:id="158" w:author="cn" w:date="2015-12-27T07:49:56Z">
        <w:r>
          <w:rPr/>
          <w:drawing>
            <wp:inline distT="0" distB="0" distL="114300" distR="114300">
              <wp:extent cx="5271770" cy="821055"/>
              <wp:effectExtent l="0" t="0" r="5080" b="17145"/>
              <wp:docPr id="11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Picture 11"/>
                      <pic:cNvPicPr>
                        <a:picLocks noChangeAspect="1"/>
                      </pic:cNvPicPr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1770" cy="8210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pic:spPr>
                  </pic:pic>
                </a:graphicData>
              </a:graphic>
            </wp:inline>
          </w:drawing>
        </w:r>
      </w:ins>
      <w:bookmarkStart w:id="0" w:name="_GoBack"/>
      <w:bookmarkEnd w:id="0"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decorative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swiss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roman"/>
    <w:pitch w:val="default"/>
    <w:sig w:usb0="00000000" w:usb1="00000000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1172054">
    <w:nsid w:val="567F20D6"/>
    <w:multiLevelType w:val="multilevel"/>
    <w:tmpl w:val="567F20D6"/>
    <w:lvl w:ilvl="0" w:tentative="1">
      <w:start w:val="2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511720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7EC1E0"/>
    <w:rsid w:val="3D378F4B"/>
    <w:rsid w:val="3FFF3755"/>
    <w:rsid w:val="56FE93E7"/>
    <w:rsid w:val="6FE44E9C"/>
    <w:rsid w:val="7BF54E42"/>
    <w:rsid w:val="7FF32D74"/>
    <w:rsid w:val="8EEE652E"/>
    <w:rsid w:val="8EFB812A"/>
    <w:rsid w:val="BF7D9765"/>
    <w:rsid w:val="D4ADF420"/>
    <w:rsid w:val="DB7FF266"/>
    <w:rsid w:val="F7077037"/>
    <w:rsid w:val="FB7EC1E0"/>
    <w:rsid w:val="FCCF46B4"/>
    <w:rsid w:val="FEFFC69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2015-12-27T07:14:00Z</dcterms:created>
  <dc:creator>cn</dc:creator>
  <cp:lastModifiedBy>cn</cp:lastModifiedBy>
  <dcterms:modified xsi:type="dcterms:W3CDTF">2015-12-27T07:49:57Z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1033-10.1.0.5444</vt:lpwstr>
  </property>
</Properties>
</file>